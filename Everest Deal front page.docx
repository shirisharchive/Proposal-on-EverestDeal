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E2A" w:rsidRPr="002D7C61" w:rsidRDefault="00B80F2B" w:rsidP="00CE6298">
      <w:pPr>
        <w:spacing w:after="140"/>
        <w:jc w:val="center"/>
        <w:rPr>
          <w:rFonts w:ascii="Times New Roman" w:hAnsi="Times New Roman"/>
          <w:bCs/>
          <w:sz w:val="32"/>
          <w:szCs w:val="32"/>
        </w:rPr>
      </w:pPr>
      <w:bookmarkStart w:id="0" w:name="OLE_LINK5"/>
      <w:bookmarkStart w:id="1" w:name="OLE_LINK6"/>
      <w:bookmarkStart w:id="2" w:name="OLE_LINK7"/>
      <w:r>
        <w:rPr>
          <w:rFonts w:ascii="Times New Roman" w:hAnsi="Times New Roman"/>
          <w:bCs/>
          <w:sz w:val="32"/>
          <w:szCs w:val="32"/>
        </w:rPr>
        <w:t xml:space="preserve">Mini Project </w:t>
      </w:r>
      <w:r w:rsidR="00D850A1" w:rsidRPr="002D7C61">
        <w:rPr>
          <w:rFonts w:ascii="Times New Roman" w:hAnsi="Times New Roman"/>
          <w:bCs/>
          <w:sz w:val="32"/>
          <w:szCs w:val="32"/>
        </w:rPr>
        <w:t xml:space="preserve">Proposal </w:t>
      </w:r>
      <w:r w:rsidR="00E91E2A" w:rsidRPr="002D7C61">
        <w:rPr>
          <w:rFonts w:ascii="Times New Roman" w:hAnsi="Times New Roman"/>
          <w:bCs/>
          <w:sz w:val="32"/>
          <w:szCs w:val="32"/>
        </w:rPr>
        <w:t>Report on</w:t>
      </w:r>
    </w:p>
    <w:p w:rsidR="00E91E2A" w:rsidRPr="00B92018" w:rsidRDefault="004330BC" w:rsidP="00CE6298">
      <w:pPr>
        <w:spacing w:after="140"/>
        <w:jc w:val="center"/>
        <w:rPr>
          <w:rFonts w:ascii="Times New Roman" w:hAnsi="Times New Roman"/>
          <w:b/>
          <w:bCs/>
          <w:sz w:val="36"/>
          <w:szCs w:val="36"/>
        </w:rPr>
      </w:pPr>
      <w:r w:rsidRPr="00B92018">
        <w:rPr>
          <w:rFonts w:ascii="Times New Roman" w:hAnsi="Times New Roman"/>
          <w:b/>
          <w:bCs/>
          <w:sz w:val="36"/>
          <w:szCs w:val="36"/>
        </w:rPr>
        <w:t>“</w:t>
      </w:r>
      <w:ins w:id="3" w:author="Dell" w:date="2023-12-30T09:10:00Z">
        <w:r w:rsidRPr="00B92018">
          <w:rPr>
            <w:rFonts w:ascii="Times New Roman" w:hAnsi="Times New Roman"/>
            <w:b/>
            <w:bCs/>
            <w:sz w:val="36"/>
            <w:szCs w:val="36"/>
          </w:rPr>
          <w:t>EVEREST DEAL</w:t>
        </w:r>
      </w:ins>
      <w:r w:rsidR="00455EEB" w:rsidRPr="00B92018">
        <w:rPr>
          <w:rFonts w:ascii="Times New Roman" w:hAnsi="Times New Roman"/>
          <w:b/>
          <w:bCs/>
          <w:sz w:val="36"/>
          <w:szCs w:val="36"/>
        </w:rPr>
        <w:t>”</w:t>
      </w:r>
    </w:p>
    <w:p w:rsidR="002327E6" w:rsidRPr="002D7C61" w:rsidRDefault="002327E6">
      <w:pPr>
        <w:spacing w:after="140"/>
        <w:jc w:val="center"/>
        <w:rPr>
          <w:rFonts w:ascii="Times New Roman" w:hAnsi="Times New Roman"/>
          <w:b/>
          <w:bCs/>
          <w:sz w:val="32"/>
          <w:szCs w:val="28"/>
        </w:rPr>
      </w:pPr>
    </w:p>
    <w:p w:rsidR="00E91E2A" w:rsidRPr="002D7C61" w:rsidRDefault="00480EE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2D7C61">
        <w:rPr>
          <w:rFonts w:ascii="Times New Roman" w:hAnsi="Times New Roman"/>
          <w:b/>
          <w:bCs/>
          <w:noProof/>
          <w:sz w:val="32"/>
          <w:szCs w:val="28"/>
        </w:rPr>
        <w:drawing>
          <wp:anchor distT="0" distB="0" distL="114300" distR="114300" simplePos="0" relativeHeight="251657728" behindDoc="0" locked="0" layoutInCell="1" allowOverlap="0" wp14:anchorId="1ED0CDE1" wp14:editId="4B76E09E">
            <wp:simplePos x="0" y="0"/>
            <wp:positionH relativeFrom="margin">
              <wp:posOffset>2163445</wp:posOffset>
            </wp:positionH>
            <wp:positionV relativeFrom="margin">
              <wp:posOffset>1110615</wp:posOffset>
            </wp:positionV>
            <wp:extent cx="1259205" cy="1333500"/>
            <wp:effectExtent l="0" t="0" r="0" b="0"/>
            <wp:wrapSquare wrapText="bothSides"/>
            <wp:docPr id="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E2A" w:rsidRPr="002D7C61" w:rsidRDefault="00E91E2A">
      <w:pPr>
        <w:jc w:val="center"/>
        <w:rPr>
          <w:rFonts w:ascii="Times New Roman" w:hAnsi="Times New Roman"/>
          <w:b/>
          <w:bCs/>
          <w:szCs w:val="24"/>
        </w:rPr>
      </w:pPr>
    </w:p>
    <w:p w:rsidR="00E91E2A" w:rsidRPr="002D7C61" w:rsidRDefault="00E91E2A">
      <w:pPr>
        <w:spacing w:after="0"/>
        <w:jc w:val="center"/>
        <w:rPr>
          <w:rFonts w:ascii="Times New Roman" w:hAnsi="Times New Roman"/>
          <w:bCs/>
          <w:szCs w:val="24"/>
        </w:rPr>
      </w:pPr>
    </w:p>
    <w:p w:rsidR="002327E6" w:rsidRPr="002D7C61" w:rsidRDefault="002327E6">
      <w:pPr>
        <w:spacing w:after="0"/>
        <w:jc w:val="center"/>
        <w:rPr>
          <w:rFonts w:ascii="Times New Roman" w:hAnsi="Times New Roman"/>
          <w:bCs/>
          <w:szCs w:val="24"/>
        </w:rPr>
      </w:pPr>
    </w:p>
    <w:p w:rsidR="002327E6" w:rsidRPr="002D7C61" w:rsidRDefault="002327E6">
      <w:pPr>
        <w:spacing w:after="0"/>
        <w:jc w:val="center"/>
        <w:rPr>
          <w:rFonts w:ascii="Times New Roman" w:hAnsi="Times New Roman"/>
          <w:bCs/>
          <w:szCs w:val="24"/>
        </w:rPr>
      </w:pPr>
    </w:p>
    <w:p w:rsidR="002327E6" w:rsidRPr="002D7C61" w:rsidRDefault="002327E6">
      <w:pPr>
        <w:spacing w:after="0"/>
        <w:jc w:val="center"/>
        <w:rPr>
          <w:rFonts w:ascii="Times New Roman" w:hAnsi="Times New Roman"/>
          <w:bCs/>
          <w:szCs w:val="24"/>
        </w:rPr>
      </w:pPr>
    </w:p>
    <w:p w:rsidR="002327E6" w:rsidRPr="002D7C61" w:rsidRDefault="002327E6">
      <w:pPr>
        <w:spacing w:after="0"/>
        <w:jc w:val="center"/>
        <w:rPr>
          <w:rFonts w:ascii="Times New Roman" w:hAnsi="Times New Roman"/>
          <w:bCs/>
          <w:szCs w:val="24"/>
        </w:rPr>
      </w:pPr>
    </w:p>
    <w:p w:rsidR="002327E6" w:rsidRPr="006C7555" w:rsidRDefault="002327E6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E91E2A" w:rsidRPr="006C7555" w:rsidRDefault="00E91E2A">
      <w:pPr>
        <w:spacing w:after="0"/>
        <w:jc w:val="center"/>
        <w:rPr>
          <w:rFonts w:ascii="Times New Roman" w:hAnsi="Times New Roman" w:cs="Arial Unicode MS"/>
          <w:b/>
          <w:bCs/>
          <w:i/>
          <w:sz w:val="28"/>
          <w:szCs w:val="28"/>
          <w:cs/>
          <w:lang w:bidi="ne-NP"/>
        </w:rPr>
      </w:pPr>
      <w:r w:rsidRPr="006C7555">
        <w:rPr>
          <w:rFonts w:ascii="Times New Roman" w:hAnsi="Times New Roman"/>
          <w:b/>
          <w:bCs/>
          <w:i/>
          <w:sz w:val="28"/>
          <w:szCs w:val="28"/>
        </w:rPr>
        <w:t>Submitted to</w:t>
      </w:r>
    </w:p>
    <w:p w:rsidR="002D7C61" w:rsidRPr="00E56965" w:rsidRDefault="002D7C61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:rsidR="00E91E2A" w:rsidRPr="00E56965" w:rsidRDefault="00D846EF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 w:rsidRPr="00E56965">
        <w:rPr>
          <w:rFonts w:ascii="Times New Roman" w:hAnsi="Times New Roman"/>
          <w:b/>
          <w:sz w:val="32"/>
          <w:szCs w:val="32"/>
        </w:rPr>
        <w:t>Department of Computer</w:t>
      </w:r>
      <w:r w:rsidR="00E91E2A" w:rsidRPr="00E56965">
        <w:rPr>
          <w:rFonts w:ascii="Times New Roman" w:hAnsi="Times New Roman"/>
          <w:b/>
          <w:sz w:val="32"/>
          <w:szCs w:val="32"/>
        </w:rPr>
        <w:t xml:space="preserve"> and </w:t>
      </w:r>
      <w:r w:rsidRPr="00E56965">
        <w:rPr>
          <w:rFonts w:ascii="Times New Roman" w:hAnsi="Times New Roman"/>
          <w:b/>
          <w:sz w:val="32"/>
          <w:szCs w:val="32"/>
        </w:rPr>
        <w:t xml:space="preserve">IT </w:t>
      </w:r>
      <w:r w:rsidR="00E91E2A" w:rsidRPr="00E56965">
        <w:rPr>
          <w:rFonts w:ascii="Times New Roman" w:hAnsi="Times New Roman"/>
          <w:b/>
          <w:sz w:val="32"/>
          <w:szCs w:val="32"/>
        </w:rPr>
        <w:t>Engineering</w:t>
      </w:r>
    </w:p>
    <w:p w:rsidR="00E91E2A" w:rsidRPr="00746F4E" w:rsidRDefault="0075055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746F4E">
        <w:rPr>
          <w:rFonts w:ascii="Times New Roman" w:hAnsi="Times New Roman"/>
          <w:b/>
          <w:sz w:val="28"/>
          <w:szCs w:val="28"/>
        </w:rPr>
        <w:t>Everest</w:t>
      </w:r>
      <w:r w:rsidR="00E91E2A" w:rsidRPr="00746F4E">
        <w:rPr>
          <w:rFonts w:ascii="Times New Roman" w:hAnsi="Times New Roman"/>
          <w:b/>
          <w:sz w:val="28"/>
          <w:szCs w:val="28"/>
        </w:rPr>
        <w:t xml:space="preserve"> Engineering College</w:t>
      </w:r>
    </w:p>
    <w:p w:rsidR="00746F4E" w:rsidRPr="00E56965" w:rsidRDefault="00746F4E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E56965">
        <w:rPr>
          <w:rFonts w:ascii="Times New Roman" w:hAnsi="Times New Roman"/>
          <w:b/>
          <w:sz w:val="24"/>
          <w:szCs w:val="24"/>
        </w:rPr>
        <w:t>Sanepa-2, Lalitpur</w:t>
      </w:r>
    </w:p>
    <w:p w:rsidR="00E91E2A" w:rsidRPr="002D7C61" w:rsidRDefault="00E91E2A">
      <w:pPr>
        <w:spacing w:after="0"/>
        <w:jc w:val="center"/>
        <w:rPr>
          <w:rFonts w:ascii="Times New Roman" w:hAnsi="Times New Roman"/>
          <w:bCs/>
          <w:szCs w:val="24"/>
        </w:rPr>
      </w:pPr>
    </w:p>
    <w:p w:rsidR="002D7C61" w:rsidRPr="00C5611C" w:rsidRDefault="002D7C6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C5611C">
        <w:rPr>
          <w:rFonts w:ascii="Times New Roman" w:hAnsi="Times New Roman"/>
          <w:i/>
          <w:iCs/>
          <w:sz w:val="28"/>
          <w:szCs w:val="28"/>
        </w:rPr>
        <w:t>in partial fulfillment for the award of the degree</w:t>
      </w:r>
    </w:p>
    <w:p w:rsidR="002D7C61" w:rsidRPr="00C5611C" w:rsidRDefault="002D7C61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C5611C">
        <w:rPr>
          <w:rFonts w:ascii="Times New Roman" w:hAnsi="Times New Roman"/>
          <w:i/>
          <w:iCs/>
          <w:sz w:val="28"/>
          <w:szCs w:val="28"/>
        </w:rPr>
        <w:t>of</w:t>
      </w:r>
    </w:p>
    <w:p w:rsidR="002D7C61" w:rsidRDefault="002D7C61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BACHELOR</w:t>
      </w:r>
      <w:r w:rsidRPr="00E43E01">
        <w:rPr>
          <w:rFonts w:ascii="Times New Roman" w:hAnsi="Times New Roman"/>
          <w:b/>
          <w:bCs/>
          <w:sz w:val="32"/>
          <w:szCs w:val="32"/>
        </w:rPr>
        <w:t xml:space="preserve"> OF</w:t>
      </w:r>
      <w:r>
        <w:rPr>
          <w:rFonts w:ascii="Times New Roman" w:hAnsi="Times New Roman"/>
          <w:b/>
          <w:bCs/>
          <w:sz w:val="32"/>
          <w:szCs w:val="32"/>
        </w:rPr>
        <w:t xml:space="preserve"> COMPUER/IT</w:t>
      </w:r>
      <w:r w:rsidRPr="00E43E01">
        <w:rPr>
          <w:rFonts w:ascii="Times New Roman" w:hAnsi="Times New Roman"/>
          <w:b/>
          <w:bCs/>
          <w:sz w:val="32"/>
          <w:szCs w:val="32"/>
        </w:rPr>
        <w:t xml:space="preserve"> ENGINEERING</w:t>
      </w:r>
    </w:p>
    <w:p w:rsidR="00E91E2A" w:rsidRPr="00E56965" w:rsidRDefault="00E91E2A">
      <w:pPr>
        <w:spacing w:after="0"/>
        <w:jc w:val="center"/>
        <w:rPr>
          <w:rFonts w:ascii="Times New Roman" w:hAnsi="Times New Roman"/>
          <w:bCs/>
          <w:i/>
          <w:sz w:val="28"/>
          <w:szCs w:val="28"/>
        </w:rPr>
      </w:pPr>
    </w:p>
    <w:p w:rsidR="00E91E2A" w:rsidRPr="00B92018" w:rsidRDefault="00A92293">
      <w:pPr>
        <w:spacing w:after="0"/>
        <w:ind w:left="2880" w:firstLine="720"/>
        <w:rPr>
          <w:rFonts w:ascii="Times New Roman" w:hAnsi="Times New Roman"/>
          <w:b/>
          <w:bCs/>
          <w:i/>
          <w:sz w:val="28"/>
          <w:szCs w:val="28"/>
        </w:rPr>
      </w:pPr>
      <w:r w:rsidRPr="00B92018">
        <w:rPr>
          <w:rFonts w:ascii="Times New Roman" w:hAnsi="Times New Roman"/>
          <w:b/>
          <w:bCs/>
          <w:i/>
          <w:sz w:val="28"/>
          <w:szCs w:val="28"/>
        </w:rPr>
        <w:t>Submitted By</w:t>
      </w:r>
    </w:p>
    <w:p w:rsidR="00400291" w:rsidRPr="00400291" w:rsidRDefault="00400291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D7C61" w:rsidRPr="00B92018" w:rsidRDefault="0021053E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2018">
        <w:rPr>
          <w:rFonts w:ascii="Times New Roman" w:hAnsi="Times New Roman"/>
          <w:bCs/>
          <w:sz w:val="28"/>
          <w:szCs w:val="28"/>
        </w:rPr>
        <w:t>ABHISHEK SAH</w:t>
      </w:r>
      <w:r w:rsidR="00CC530D" w:rsidRPr="00B92018">
        <w:rPr>
          <w:rFonts w:ascii="Times New Roman" w:hAnsi="Times New Roman"/>
          <w:bCs/>
          <w:sz w:val="28"/>
          <w:szCs w:val="28"/>
        </w:rPr>
        <w:tab/>
      </w:r>
      <w:r w:rsidR="00CC530D" w:rsidRPr="00B92018">
        <w:rPr>
          <w:rFonts w:ascii="Times New Roman" w:hAnsi="Times New Roman"/>
          <w:bCs/>
          <w:sz w:val="28"/>
          <w:szCs w:val="28"/>
        </w:rPr>
        <w:tab/>
      </w:r>
      <w:r w:rsidR="00CC530D" w:rsidRPr="00B92018">
        <w:rPr>
          <w:rFonts w:ascii="Times New Roman" w:hAnsi="Times New Roman"/>
          <w:bCs/>
          <w:sz w:val="28"/>
          <w:szCs w:val="28"/>
        </w:rPr>
        <w:tab/>
      </w:r>
      <w:r w:rsidRPr="00B92018">
        <w:rPr>
          <w:rFonts w:ascii="Times New Roman" w:hAnsi="Times New Roman"/>
          <w:bCs/>
          <w:sz w:val="28"/>
          <w:szCs w:val="28"/>
        </w:rPr>
        <w:t xml:space="preserve"> </w:t>
      </w:r>
      <w:r w:rsidR="00CC530D" w:rsidRPr="00B92018">
        <w:rPr>
          <w:rFonts w:ascii="Times New Roman" w:hAnsi="Times New Roman"/>
          <w:bCs/>
          <w:sz w:val="28"/>
          <w:szCs w:val="28"/>
        </w:rPr>
        <w:t>[</w:t>
      </w:r>
      <w:r w:rsidR="008B3B2D" w:rsidRPr="00B92018">
        <w:rPr>
          <w:rFonts w:ascii="Times New Roman" w:hAnsi="Times New Roman"/>
          <w:bCs/>
          <w:sz w:val="28"/>
          <w:szCs w:val="28"/>
        </w:rPr>
        <w:t>21075393</w:t>
      </w:r>
      <w:r w:rsidR="00CC530D" w:rsidRPr="00B92018">
        <w:rPr>
          <w:rFonts w:ascii="Times New Roman" w:hAnsi="Times New Roman"/>
          <w:bCs/>
          <w:sz w:val="28"/>
          <w:szCs w:val="28"/>
        </w:rPr>
        <w:t>]</w:t>
      </w:r>
    </w:p>
    <w:p w:rsidR="002D7C61" w:rsidRPr="00B92018" w:rsidRDefault="0021053E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2018">
        <w:rPr>
          <w:rFonts w:ascii="Times New Roman" w:hAnsi="Times New Roman"/>
          <w:bCs/>
          <w:sz w:val="28"/>
          <w:szCs w:val="28"/>
        </w:rPr>
        <w:t>ABHISHEK SHRESTHA</w:t>
      </w:r>
      <w:r w:rsidR="00CC530D" w:rsidRPr="00B92018">
        <w:rPr>
          <w:rFonts w:ascii="Times New Roman" w:hAnsi="Times New Roman"/>
          <w:bCs/>
          <w:sz w:val="28"/>
          <w:szCs w:val="28"/>
        </w:rPr>
        <w:tab/>
      </w:r>
      <w:r w:rsidRPr="00B92018">
        <w:rPr>
          <w:rFonts w:ascii="Times New Roman" w:hAnsi="Times New Roman"/>
          <w:bCs/>
          <w:sz w:val="28"/>
          <w:szCs w:val="28"/>
        </w:rPr>
        <w:t xml:space="preserve"> </w:t>
      </w:r>
      <w:r w:rsidR="00CC530D" w:rsidRPr="00B92018">
        <w:rPr>
          <w:rFonts w:ascii="Times New Roman" w:hAnsi="Times New Roman"/>
          <w:bCs/>
          <w:sz w:val="28"/>
          <w:szCs w:val="28"/>
        </w:rPr>
        <w:t>[</w:t>
      </w:r>
      <w:r w:rsidR="008B3B2D" w:rsidRPr="00B92018">
        <w:rPr>
          <w:rFonts w:ascii="Times New Roman" w:hAnsi="Times New Roman"/>
          <w:bCs/>
          <w:sz w:val="28"/>
          <w:szCs w:val="28"/>
        </w:rPr>
        <w:t>21075394</w:t>
      </w:r>
      <w:r w:rsidR="00CC530D" w:rsidRPr="00B92018">
        <w:rPr>
          <w:rFonts w:ascii="Times New Roman" w:hAnsi="Times New Roman"/>
          <w:bCs/>
          <w:sz w:val="28"/>
          <w:szCs w:val="28"/>
        </w:rPr>
        <w:t>]</w:t>
      </w:r>
    </w:p>
    <w:p w:rsidR="002D7C61" w:rsidRPr="00B92018" w:rsidRDefault="0021053E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2018">
        <w:rPr>
          <w:rFonts w:ascii="Times New Roman" w:hAnsi="Times New Roman"/>
          <w:bCs/>
          <w:sz w:val="28"/>
          <w:szCs w:val="28"/>
        </w:rPr>
        <w:t>DIBAS TIMILSENA</w:t>
      </w:r>
      <w:r w:rsidR="00CC530D" w:rsidRPr="00B92018">
        <w:rPr>
          <w:rFonts w:ascii="Times New Roman" w:hAnsi="Times New Roman"/>
          <w:bCs/>
          <w:sz w:val="28"/>
          <w:szCs w:val="28"/>
        </w:rPr>
        <w:tab/>
      </w:r>
      <w:r w:rsidR="00CC530D" w:rsidRPr="00B92018">
        <w:rPr>
          <w:rFonts w:ascii="Times New Roman" w:hAnsi="Times New Roman"/>
          <w:bCs/>
          <w:sz w:val="28"/>
          <w:szCs w:val="28"/>
        </w:rPr>
        <w:tab/>
      </w:r>
      <w:r w:rsidRPr="00B92018">
        <w:rPr>
          <w:rFonts w:ascii="Times New Roman" w:hAnsi="Times New Roman"/>
          <w:bCs/>
          <w:sz w:val="28"/>
          <w:szCs w:val="28"/>
        </w:rPr>
        <w:t xml:space="preserve"> </w:t>
      </w:r>
      <w:r w:rsidR="00CC530D" w:rsidRPr="00B92018">
        <w:rPr>
          <w:rFonts w:ascii="Times New Roman" w:hAnsi="Times New Roman"/>
          <w:bCs/>
          <w:sz w:val="28"/>
          <w:szCs w:val="28"/>
        </w:rPr>
        <w:t>[</w:t>
      </w:r>
      <w:r w:rsidR="008B3B2D" w:rsidRPr="00B92018">
        <w:rPr>
          <w:rFonts w:ascii="Times New Roman" w:hAnsi="Times New Roman"/>
          <w:bCs/>
          <w:sz w:val="28"/>
          <w:szCs w:val="28"/>
        </w:rPr>
        <w:t>21075410</w:t>
      </w:r>
      <w:r w:rsidR="00CC530D" w:rsidRPr="00B92018">
        <w:rPr>
          <w:rFonts w:ascii="Times New Roman" w:hAnsi="Times New Roman"/>
          <w:bCs/>
          <w:sz w:val="28"/>
          <w:szCs w:val="28"/>
        </w:rPr>
        <w:t>]</w:t>
      </w:r>
    </w:p>
    <w:p w:rsidR="005426D4" w:rsidRPr="00B92018" w:rsidRDefault="0021053E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2018">
        <w:rPr>
          <w:rFonts w:ascii="Times New Roman" w:hAnsi="Times New Roman"/>
          <w:bCs/>
          <w:sz w:val="28"/>
          <w:szCs w:val="28"/>
        </w:rPr>
        <w:t>SHIRISH TRIPATHI</w:t>
      </w:r>
      <w:r w:rsidR="00CC530D" w:rsidRPr="00B92018">
        <w:rPr>
          <w:rFonts w:ascii="Times New Roman" w:hAnsi="Times New Roman"/>
          <w:bCs/>
          <w:sz w:val="28"/>
          <w:szCs w:val="28"/>
        </w:rPr>
        <w:tab/>
      </w:r>
      <w:r w:rsidR="00CC530D" w:rsidRPr="00B92018">
        <w:rPr>
          <w:rFonts w:ascii="Times New Roman" w:hAnsi="Times New Roman"/>
          <w:bCs/>
          <w:sz w:val="28"/>
          <w:szCs w:val="28"/>
        </w:rPr>
        <w:tab/>
        <w:t xml:space="preserve"> [</w:t>
      </w:r>
      <w:r w:rsidRPr="00B92018">
        <w:rPr>
          <w:rFonts w:ascii="Times New Roman" w:hAnsi="Times New Roman"/>
          <w:bCs/>
          <w:sz w:val="28"/>
          <w:szCs w:val="28"/>
        </w:rPr>
        <w:t>21075435</w:t>
      </w:r>
      <w:r w:rsidR="00CC530D" w:rsidRPr="00B92018">
        <w:rPr>
          <w:rFonts w:ascii="Times New Roman" w:hAnsi="Times New Roman"/>
          <w:bCs/>
          <w:sz w:val="28"/>
          <w:szCs w:val="28"/>
        </w:rPr>
        <w:t>]</w:t>
      </w:r>
    </w:p>
    <w:p w:rsidR="005426D4" w:rsidRDefault="005426D4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F03B1B" w:rsidRDefault="00E91E2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5611C">
        <w:rPr>
          <w:rFonts w:ascii="Times New Roman" w:hAnsi="Times New Roman"/>
          <w:bCs/>
          <w:sz w:val="28"/>
          <w:szCs w:val="28"/>
        </w:rPr>
        <w:t>Date Submitted</w:t>
      </w:r>
      <w:r w:rsidRPr="00C5611C">
        <w:rPr>
          <w:rFonts w:ascii="Times New Roman" w:hAnsi="Times New Roman"/>
          <w:bCs/>
          <w:sz w:val="28"/>
          <w:szCs w:val="28"/>
          <w:cs/>
          <w:lang w:bidi="ne-NP"/>
        </w:rPr>
        <w:t>:</w:t>
      </w:r>
      <w:r w:rsidRPr="00C5611C">
        <w:rPr>
          <w:rFonts w:ascii="Times New Roman" w:hAnsi="Times New Roman"/>
          <w:bCs/>
          <w:sz w:val="28"/>
          <w:szCs w:val="28"/>
          <w:lang w:bidi="ne-NP"/>
        </w:rPr>
        <w:t xml:space="preserve"> </w:t>
      </w:r>
      <w:ins w:id="4" w:author="Dell" w:date="2023-12-30T09:12:00Z">
        <w:r w:rsidR="004330BC">
          <w:rPr>
            <w:rFonts w:ascii="Times New Roman" w:hAnsi="Times New Roman"/>
            <w:b/>
            <w:bCs/>
            <w:sz w:val="28"/>
            <w:szCs w:val="28"/>
          </w:rPr>
          <w:t>01</w:t>
        </w:r>
      </w:ins>
      <w:del w:id="5" w:author="Dell" w:date="2023-12-30T09:12:00Z">
        <w:r w:rsidR="00CC530D" w:rsidDel="004330BC">
          <w:rPr>
            <w:rFonts w:ascii="Times New Roman" w:hAnsi="Times New Roman"/>
            <w:b/>
            <w:bCs/>
            <w:sz w:val="28"/>
            <w:szCs w:val="28"/>
          </w:rPr>
          <w:delText>24</w:delText>
        </w:r>
      </w:del>
      <w:r w:rsidR="0002351F">
        <w:rPr>
          <w:rFonts w:ascii="Times New Roman" w:hAnsi="Times New Roman"/>
          <w:b/>
          <w:bCs/>
          <w:sz w:val="28"/>
          <w:szCs w:val="28"/>
        </w:rPr>
        <w:t>/</w:t>
      </w:r>
      <w:ins w:id="6" w:author="Dell" w:date="2023-12-30T09:11:00Z">
        <w:r w:rsidR="0064569F">
          <w:rPr>
            <w:rFonts w:ascii="Times New Roman" w:hAnsi="Times New Roman"/>
            <w:b/>
            <w:bCs/>
            <w:sz w:val="28"/>
            <w:szCs w:val="28"/>
          </w:rPr>
          <w:t>0</w:t>
        </w:r>
      </w:ins>
      <w:ins w:id="7" w:author="Dell" w:date="2024-01-01T19:46:00Z">
        <w:r w:rsidR="0064569F">
          <w:rPr>
            <w:rFonts w:ascii="Times New Roman" w:hAnsi="Times New Roman"/>
            <w:b/>
            <w:bCs/>
            <w:sz w:val="28"/>
            <w:szCs w:val="28"/>
          </w:rPr>
          <w:t>3</w:t>
        </w:r>
      </w:ins>
      <w:bookmarkStart w:id="8" w:name="_GoBack"/>
      <w:bookmarkEnd w:id="8"/>
      <w:del w:id="9" w:author="Dell" w:date="2023-12-30T09:11:00Z">
        <w:r w:rsidR="0002351F" w:rsidDel="004330BC">
          <w:rPr>
            <w:rFonts w:ascii="Times New Roman" w:hAnsi="Times New Roman"/>
            <w:b/>
            <w:bCs/>
            <w:sz w:val="28"/>
            <w:szCs w:val="28"/>
          </w:rPr>
          <w:delText>12</w:delText>
        </w:r>
      </w:del>
      <w:r w:rsidR="007F2781">
        <w:rPr>
          <w:rFonts w:ascii="Times New Roman" w:hAnsi="Times New Roman"/>
          <w:b/>
          <w:bCs/>
          <w:sz w:val="28"/>
          <w:szCs w:val="28"/>
        </w:rPr>
        <w:t>/</w:t>
      </w:r>
      <w:bookmarkEnd w:id="0"/>
      <w:bookmarkEnd w:id="1"/>
      <w:bookmarkEnd w:id="2"/>
      <w:r w:rsidR="0002351F">
        <w:rPr>
          <w:rFonts w:ascii="Times New Roman" w:hAnsi="Times New Roman"/>
          <w:b/>
          <w:bCs/>
          <w:sz w:val="28"/>
          <w:szCs w:val="28"/>
        </w:rPr>
        <w:t>202</w:t>
      </w:r>
      <w:ins w:id="10" w:author="Dell" w:date="2023-12-31T06:35:00Z">
        <w:r w:rsidR="00B92018">
          <w:rPr>
            <w:rFonts w:ascii="Times New Roman" w:hAnsi="Times New Roman"/>
            <w:b/>
            <w:bCs/>
            <w:sz w:val="28"/>
            <w:szCs w:val="28"/>
          </w:rPr>
          <w:t>4</w:t>
        </w:r>
      </w:ins>
      <w:del w:id="11" w:author="Dell" w:date="2023-12-30T09:11:00Z">
        <w:r w:rsidR="0002351F" w:rsidDel="004330BC">
          <w:rPr>
            <w:rFonts w:ascii="Times New Roman" w:hAnsi="Times New Roman"/>
            <w:b/>
            <w:bCs/>
            <w:sz w:val="28"/>
            <w:szCs w:val="28"/>
          </w:rPr>
          <w:delText>3</w:delText>
        </w:r>
      </w:del>
    </w:p>
    <w:p w:rsidR="00CD77AD" w:rsidRPr="005426D4" w:rsidRDefault="00CD77AD" w:rsidP="00B92018">
      <w:pPr>
        <w:jc w:val="center"/>
        <w:rPr>
          <w:rFonts w:ascii="Times New Roman" w:hAnsi="Times New Roman"/>
          <w:bCs/>
          <w:sz w:val="28"/>
          <w:szCs w:val="28"/>
        </w:rPr>
      </w:pPr>
    </w:p>
    <w:sectPr w:rsidR="00CD77AD" w:rsidRPr="005426D4" w:rsidSect="00FE3A4A">
      <w:pgSz w:w="11907" w:h="16839" w:code="9"/>
      <w:pgMar w:top="1440" w:right="1440" w:bottom="1440" w:left="1440" w:header="1138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D53" w:rsidRDefault="00873D53" w:rsidP="00A8573E">
      <w:pPr>
        <w:spacing w:after="0" w:line="240" w:lineRule="auto"/>
      </w:pPr>
      <w:r>
        <w:separator/>
      </w:r>
    </w:p>
  </w:endnote>
  <w:endnote w:type="continuationSeparator" w:id="0">
    <w:p w:rsidR="00873D53" w:rsidRDefault="00873D53" w:rsidP="00A8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FPM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D53" w:rsidRDefault="00873D53" w:rsidP="00A8573E">
      <w:pPr>
        <w:spacing w:after="0" w:line="240" w:lineRule="auto"/>
      </w:pPr>
      <w:r>
        <w:separator/>
      </w:r>
    </w:p>
  </w:footnote>
  <w:footnote w:type="continuationSeparator" w:id="0">
    <w:p w:rsidR="00873D53" w:rsidRDefault="00873D53" w:rsidP="00A8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43B5"/>
    <w:multiLevelType w:val="hybridMultilevel"/>
    <w:tmpl w:val="3F32B516"/>
    <w:lvl w:ilvl="0" w:tplc="DC6EF3A2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AD"/>
    <w:rsid w:val="00011E4C"/>
    <w:rsid w:val="00012B1B"/>
    <w:rsid w:val="00022499"/>
    <w:rsid w:val="00022A84"/>
    <w:rsid w:val="0002351F"/>
    <w:rsid w:val="0003116B"/>
    <w:rsid w:val="00033417"/>
    <w:rsid w:val="000360DE"/>
    <w:rsid w:val="000403F9"/>
    <w:rsid w:val="00040F64"/>
    <w:rsid w:val="000425AB"/>
    <w:rsid w:val="00052319"/>
    <w:rsid w:val="00052791"/>
    <w:rsid w:val="00074AA8"/>
    <w:rsid w:val="00077252"/>
    <w:rsid w:val="00092015"/>
    <w:rsid w:val="000A21C7"/>
    <w:rsid w:val="000B6F0D"/>
    <w:rsid w:val="000C02DF"/>
    <w:rsid w:val="000C5D58"/>
    <w:rsid w:val="000D0654"/>
    <w:rsid w:val="000D1CC4"/>
    <w:rsid w:val="000D25E7"/>
    <w:rsid w:val="000F7735"/>
    <w:rsid w:val="00107FE4"/>
    <w:rsid w:val="00111CB8"/>
    <w:rsid w:val="00131C4B"/>
    <w:rsid w:val="00143B99"/>
    <w:rsid w:val="00146AF9"/>
    <w:rsid w:val="00164548"/>
    <w:rsid w:val="0016555C"/>
    <w:rsid w:val="001714B1"/>
    <w:rsid w:val="00172A5F"/>
    <w:rsid w:val="00175296"/>
    <w:rsid w:val="001853B8"/>
    <w:rsid w:val="00194A70"/>
    <w:rsid w:val="00196736"/>
    <w:rsid w:val="00197556"/>
    <w:rsid w:val="001A6C3D"/>
    <w:rsid w:val="001D391B"/>
    <w:rsid w:val="001D6D7D"/>
    <w:rsid w:val="001D7ED4"/>
    <w:rsid w:val="002038CF"/>
    <w:rsid w:val="0021053E"/>
    <w:rsid w:val="00210C7B"/>
    <w:rsid w:val="00220A0A"/>
    <w:rsid w:val="002327E6"/>
    <w:rsid w:val="00233A3C"/>
    <w:rsid w:val="002466E3"/>
    <w:rsid w:val="002637DE"/>
    <w:rsid w:val="002646A4"/>
    <w:rsid w:val="002708BB"/>
    <w:rsid w:val="00280AB6"/>
    <w:rsid w:val="00281245"/>
    <w:rsid w:val="0029038F"/>
    <w:rsid w:val="002A4BAC"/>
    <w:rsid w:val="002B3FBB"/>
    <w:rsid w:val="002B543B"/>
    <w:rsid w:val="002B613F"/>
    <w:rsid w:val="002B645F"/>
    <w:rsid w:val="002C1BCA"/>
    <w:rsid w:val="002C7F69"/>
    <w:rsid w:val="002D5EAD"/>
    <w:rsid w:val="002D6701"/>
    <w:rsid w:val="002D7C61"/>
    <w:rsid w:val="002E1358"/>
    <w:rsid w:val="002E3D02"/>
    <w:rsid w:val="002E41C6"/>
    <w:rsid w:val="002F10A1"/>
    <w:rsid w:val="002F3FEF"/>
    <w:rsid w:val="00303C50"/>
    <w:rsid w:val="00305224"/>
    <w:rsid w:val="00314448"/>
    <w:rsid w:val="00332C45"/>
    <w:rsid w:val="00334178"/>
    <w:rsid w:val="00342A7D"/>
    <w:rsid w:val="0034481A"/>
    <w:rsid w:val="00345310"/>
    <w:rsid w:val="00347912"/>
    <w:rsid w:val="003508A9"/>
    <w:rsid w:val="00360CB4"/>
    <w:rsid w:val="0036359F"/>
    <w:rsid w:val="00370EF4"/>
    <w:rsid w:val="00375B88"/>
    <w:rsid w:val="00376D5C"/>
    <w:rsid w:val="00391C0E"/>
    <w:rsid w:val="0039387F"/>
    <w:rsid w:val="003B1346"/>
    <w:rsid w:val="003B1A9C"/>
    <w:rsid w:val="003B2D43"/>
    <w:rsid w:val="003B647D"/>
    <w:rsid w:val="003B67C7"/>
    <w:rsid w:val="003D0A3B"/>
    <w:rsid w:val="003E55DF"/>
    <w:rsid w:val="003F1408"/>
    <w:rsid w:val="00400291"/>
    <w:rsid w:val="00405B90"/>
    <w:rsid w:val="00407B22"/>
    <w:rsid w:val="00410D6A"/>
    <w:rsid w:val="004130EB"/>
    <w:rsid w:val="00416647"/>
    <w:rsid w:val="00424DA9"/>
    <w:rsid w:val="004326BE"/>
    <w:rsid w:val="004330BC"/>
    <w:rsid w:val="00433D3B"/>
    <w:rsid w:val="0043593D"/>
    <w:rsid w:val="004524E9"/>
    <w:rsid w:val="00455EEB"/>
    <w:rsid w:val="00471725"/>
    <w:rsid w:val="00480EE7"/>
    <w:rsid w:val="00483396"/>
    <w:rsid w:val="004914AF"/>
    <w:rsid w:val="004963B9"/>
    <w:rsid w:val="004A06E2"/>
    <w:rsid w:val="004A67AA"/>
    <w:rsid w:val="004A715E"/>
    <w:rsid w:val="004B0B34"/>
    <w:rsid w:val="004B1DCE"/>
    <w:rsid w:val="004B2020"/>
    <w:rsid w:val="004B4CB6"/>
    <w:rsid w:val="004C1585"/>
    <w:rsid w:val="004C6096"/>
    <w:rsid w:val="004D76F2"/>
    <w:rsid w:val="004E03BD"/>
    <w:rsid w:val="004F2D3F"/>
    <w:rsid w:val="004F68AB"/>
    <w:rsid w:val="00504D85"/>
    <w:rsid w:val="00506C9E"/>
    <w:rsid w:val="00514C7A"/>
    <w:rsid w:val="00520749"/>
    <w:rsid w:val="00522A81"/>
    <w:rsid w:val="005248B6"/>
    <w:rsid w:val="00526C1D"/>
    <w:rsid w:val="0054006E"/>
    <w:rsid w:val="005426D4"/>
    <w:rsid w:val="00542CA9"/>
    <w:rsid w:val="0055266F"/>
    <w:rsid w:val="00555882"/>
    <w:rsid w:val="00573B25"/>
    <w:rsid w:val="0057696A"/>
    <w:rsid w:val="005778C1"/>
    <w:rsid w:val="0058045C"/>
    <w:rsid w:val="0058089F"/>
    <w:rsid w:val="005A024B"/>
    <w:rsid w:val="005A3136"/>
    <w:rsid w:val="005B1582"/>
    <w:rsid w:val="005D039E"/>
    <w:rsid w:val="005D1E69"/>
    <w:rsid w:val="005D2839"/>
    <w:rsid w:val="005D3943"/>
    <w:rsid w:val="005D60D5"/>
    <w:rsid w:val="005D7C43"/>
    <w:rsid w:val="005E0CEA"/>
    <w:rsid w:val="005E4EE3"/>
    <w:rsid w:val="00604672"/>
    <w:rsid w:val="00605982"/>
    <w:rsid w:val="006066B6"/>
    <w:rsid w:val="00606D20"/>
    <w:rsid w:val="0062025D"/>
    <w:rsid w:val="00621464"/>
    <w:rsid w:val="00622A89"/>
    <w:rsid w:val="0063276C"/>
    <w:rsid w:val="00641122"/>
    <w:rsid w:val="00641277"/>
    <w:rsid w:val="00644B8E"/>
    <w:rsid w:val="0064569F"/>
    <w:rsid w:val="00647B10"/>
    <w:rsid w:val="00660543"/>
    <w:rsid w:val="00671EC3"/>
    <w:rsid w:val="00672F03"/>
    <w:rsid w:val="00674F76"/>
    <w:rsid w:val="0067622B"/>
    <w:rsid w:val="006765D7"/>
    <w:rsid w:val="00694B0A"/>
    <w:rsid w:val="006A11DE"/>
    <w:rsid w:val="006A1F0D"/>
    <w:rsid w:val="006A3CE9"/>
    <w:rsid w:val="006A417D"/>
    <w:rsid w:val="006A7D29"/>
    <w:rsid w:val="006B1B15"/>
    <w:rsid w:val="006B75B0"/>
    <w:rsid w:val="006B7FF0"/>
    <w:rsid w:val="006C6711"/>
    <w:rsid w:val="006C7555"/>
    <w:rsid w:val="006D074B"/>
    <w:rsid w:val="006D6A21"/>
    <w:rsid w:val="006D6C2D"/>
    <w:rsid w:val="006D7F7D"/>
    <w:rsid w:val="006E0685"/>
    <w:rsid w:val="006E17BD"/>
    <w:rsid w:val="006E20B3"/>
    <w:rsid w:val="007002F8"/>
    <w:rsid w:val="00703BB5"/>
    <w:rsid w:val="00711A34"/>
    <w:rsid w:val="00735888"/>
    <w:rsid w:val="00736E29"/>
    <w:rsid w:val="00741CAE"/>
    <w:rsid w:val="00744958"/>
    <w:rsid w:val="007459BC"/>
    <w:rsid w:val="00746F4E"/>
    <w:rsid w:val="0075055E"/>
    <w:rsid w:val="00750BEB"/>
    <w:rsid w:val="0076018F"/>
    <w:rsid w:val="00762666"/>
    <w:rsid w:val="00762A4C"/>
    <w:rsid w:val="007639EA"/>
    <w:rsid w:val="00780847"/>
    <w:rsid w:val="0078086A"/>
    <w:rsid w:val="007838AB"/>
    <w:rsid w:val="00787DBD"/>
    <w:rsid w:val="0079400A"/>
    <w:rsid w:val="007941D2"/>
    <w:rsid w:val="007A3CAB"/>
    <w:rsid w:val="007B3AB4"/>
    <w:rsid w:val="007C3943"/>
    <w:rsid w:val="007C3D8F"/>
    <w:rsid w:val="007C4CEA"/>
    <w:rsid w:val="007D13AB"/>
    <w:rsid w:val="007D246B"/>
    <w:rsid w:val="007D5146"/>
    <w:rsid w:val="007E4EDA"/>
    <w:rsid w:val="007E6CDA"/>
    <w:rsid w:val="007F2478"/>
    <w:rsid w:val="007F2781"/>
    <w:rsid w:val="007F5830"/>
    <w:rsid w:val="00802502"/>
    <w:rsid w:val="00804E1E"/>
    <w:rsid w:val="00816232"/>
    <w:rsid w:val="00827ADB"/>
    <w:rsid w:val="00836685"/>
    <w:rsid w:val="0084475B"/>
    <w:rsid w:val="00850B57"/>
    <w:rsid w:val="00854EE1"/>
    <w:rsid w:val="00861DED"/>
    <w:rsid w:val="008623CC"/>
    <w:rsid w:val="00862B22"/>
    <w:rsid w:val="00862C55"/>
    <w:rsid w:val="00865347"/>
    <w:rsid w:val="00873D53"/>
    <w:rsid w:val="00874E52"/>
    <w:rsid w:val="008924A6"/>
    <w:rsid w:val="008A601A"/>
    <w:rsid w:val="008A61F8"/>
    <w:rsid w:val="008B1F70"/>
    <w:rsid w:val="008B21B0"/>
    <w:rsid w:val="008B3B2D"/>
    <w:rsid w:val="008B4275"/>
    <w:rsid w:val="008B6CDE"/>
    <w:rsid w:val="008C1511"/>
    <w:rsid w:val="008C272C"/>
    <w:rsid w:val="008C46D5"/>
    <w:rsid w:val="008C7109"/>
    <w:rsid w:val="008C74BF"/>
    <w:rsid w:val="008E1523"/>
    <w:rsid w:val="008E7680"/>
    <w:rsid w:val="00912F95"/>
    <w:rsid w:val="00921840"/>
    <w:rsid w:val="0092776B"/>
    <w:rsid w:val="0093077F"/>
    <w:rsid w:val="00936C89"/>
    <w:rsid w:val="00954FEB"/>
    <w:rsid w:val="00966BB2"/>
    <w:rsid w:val="00967627"/>
    <w:rsid w:val="00986EEA"/>
    <w:rsid w:val="009936FB"/>
    <w:rsid w:val="00994D1E"/>
    <w:rsid w:val="009A31B5"/>
    <w:rsid w:val="009A5A14"/>
    <w:rsid w:val="009A678F"/>
    <w:rsid w:val="009B0119"/>
    <w:rsid w:val="009B6510"/>
    <w:rsid w:val="009D46CA"/>
    <w:rsid w:val="009E33EC"/>
    <w:rsid w:val="00A04AD8"/>
    <w:rsid w:val="00A169F6"/>
    <w:rsid w:val="00A174B1"/>
    <w:rsid w:val="00A17A5F"/>
    <w:rsid w:val="00A17B18"/>
    <w:rsid w:val="00A25008"/>
    <w:rsid w:val="00A3097B"/>
    <w:rsid w:val="00A42363"/>
    <w:rsid w:val="00A62DD3"/>
    <w:rsid w:val="00A65012"/>
    <w:rsid w:val="00A74819"/>
    <w:rsid w:val="00A813D9"/>
    <w:rsid w:val="00A8573E"/>
    <w:rsid w:val="00A91E4A"/>
    <w:rsid w:val="00A92293"/>
    <w:rsid w:val="00A930F8"/>
    <w:rsid w:val="00A94C3B"/>
    <w:rsid w:val="00A961C3"/>
    <w:rsid w:val="00AA0FC7"/>
    <w:rsid w:val="00AB0115"/>
    <w:rsid w:val="00AC2A7C"/>
    <w:rsid w:val="00AC45B7"/>
    <w:rsid w:val="00AC6CE2"/>
    <w:rsid w:val="00AC6D1F"/>
    <w:rsid w:val="00AD28F5"/>
    <w:rsid w:val="00AD2CD5"/>
    <w:rsid w:val="00AD4D76"/>
    <w:rsid w:val="00AE51D1"/>
    <w:rsid w:val="00AE5DC2"/>
    <w:rsid w:val="00AF265B"/>
    <w:rsid w:val="00AF6024"/>
    <w:rsid w:val="00AF7B6F"/>
    <w:rsid w:val="00B00886"/>
    <w:rsid w:val="00B02647"/>
    <w:rsid w:val="00B04AB7"/>
    <w:rsid w:val="00B05DCC"/>
    <w:rsid w:val="00B206D2"/>
    <w:rsid w:val="00B20F0D"/>
    <w:rsid w:val="00B23A18"/>
    <w:rsid w:val="00B37BC9"/>
    <w:rsid w:val="00B403F9"/>
    <w:rsid w:val="00B42272"/>
    <w:rsid w:val="00B50240"/>
    <w:rsid w:val="00B54124"/>
    <w:rsid w:val="00B66CF8"/>
    <w:rsid w:val="00B66FD3"/>
    <w:rsid w:val="00B72A4E"/>
    <w:rsid w:val="00B72E88"/>
    <w:rsid w:val="00B80F2B"/>
    <w:rsid w:val="00B826F6"/>
    <w:rsid w:val="00B82CE9"/>
    <w:rsid w:val="00B8449D"/>
    <w:rsid w:val="00B9113C"/>
    <w:rsid w:val="00B92018"/>
    <w:rsid w:val="00BA02D4"/>
    <w:rsid w:val="00BA08E5"/>
    <w:rsid w:val="00BA3AE2"/>
    <w:rsid w:val="00BA5319"/>
    <w:rsid w:val="00BB6E09"/>
    <w:rsid w:val="00BC51FA"/>
    <w:rsid w:val="00BC5967"/>
    <w:rsid w:val="00BD251B"/>
    <w:rsid w:val="00BF4182"/>
    <w:rsid w:val="00BF44BF"/>
    <w:rsid w:val="00BF47C2"/>
    <w:rsid w:val="00BF7D38"/>
    <w:rsid w:val="00C00A63"/>
    <w:rsid w:val="00C069F9"/>
    <w:rsid w:val="00C07B37"/>
    <w:rsid w:val="00C111EB"/>
    <w:rsid w:val="00C12C93"/>
    <w:rsid w:val="00C12C95"/>
    <w:rsid w:val="00C17682"/>
    <w:rsid w:val="00C216F0"/>
    <w:rsid w:val="00C27F97"/>
    <w:rsid w:val="00C34AB4"/>
    <w:rsid w:val="00C34B06"/>
    <w:rsid w:val="00C43789"/>
    <w:rsid w:val="00C4388E"/>
    <w:rsid w:val="00C45D3C"/>
    <w:rsid w:val="00C51ADE"/>
    <w:rsid w:val="00C55BE2"/>
    <w:rsid w:val="00C5611C"/>
    <w:rsid w:val="00C70868"/>
    <w:rsid w:val="00C710B1"/>
    <w:rsid w:val="00C723DC"/>
    <w:rsid w:val="00C740D4"/>
    <w:rsid w:val="00C746D0"/>
    <w:rsid w:val="00C854B7"/>
    <w:rsid w:val="00C933E4"/>
    <w:rsid w:val="00C95164"/>
    <w:rsid w:val="00CA7ED7"/>
    <w:rsid w:val="00CB3509"/>
    <w:rsid w:val="00CC530D"/>
    <w:rsid w:val="00CC594F"/>
    <w:rsid w:val="00CC6D0B"/>
    <w:rsid w:val="00CD1296"/>
    <w:rsid w:val="00CD280B"/>
    <w:rsid w:val="00CD4674"/>
    <w:rsid w:val="00CD6911"/>
    <w:rsid w:val="00CD77AD"/>
    <w:rsid w:val="00CE0739"/>
    <w:rsid w:val="00CE37BE"/>
    <w:rsid w:val="00CE6298"/>
    <w:rsid w:val="00CF0693"/>
    <w:rsid w:val="00D05525"/>
    <w:rsid w:val="00D145AE"/>
    <w:rsid w:val="00D24FF9"/>
    <w:rsid w:val="00D25B2B"/>
    <w:rsid w:val="00D263B0"/>
    <w:rsid w:val="00D269DB"/>
    <w:rsid w:val="00D26A87"/>
    <w:rsid w:val="00D26FB2"/>
    <w:rsid w:val="00D3119E"/>
    <w:rsid w:val="00D404EA"/>
    <w:rsid w:val="00D45B89"/>
    <w:rsid w:val="00D55D93"/>
    <w:rsid w:val="00D70AEA"/>
    <w:rsid w:val="00D74C3A"/>
    <w:rsid w:val="00D75564"/>
    <w:rsid w:val="00D7714A"/>
    <w:rsid w:val="00D81B35"/>
    <w:rsid w:val="00D81CA1"/>
    <w:rsid w:val="00D846EF"/>
    <w:rsid w:val="00D850A1"/>
    <w:rsid w:val="00D852B5"/>
    <w:rsid w:val="00D93B44"/>
    <w:rsid w:val="00D94C36"/>
    <w:rsid w:val="00D965E7"/>
    <w:rsid w:val="00D973B2"/>
    <w:rsid w:val="00DA3D44"/>
    <w:rsid w:val="00DB73F0"/>
    <w:rsid w:val="00DC75DB"/>
    <w:rsid w:val="00DD318F"/>
    <w:rsid w:val="00DD6465"/>
    <w:rsid w:val="00DE0079"/>
    <w:rsid w:val="00DE094D"/>
    <w:rsid w:val="00DE4F44"/>
    <w:rsid w:val="00E01997"/>
    <w:rsid w:val="00E071FD"/>
    <w:rsid w:val="00E16619"/>
    <w:rsid w:val="00E20BD9"/>
    <w:rsid w:val="00E250B2"/>
    <w:rsid w:val="00E311D9"/>
    <w:rsid w:val="00E31A2C"/>
    <w:rsid w:val="00E31DEF"/>
    <w:rsid w:val="00E3287B"/>
    <w:rsid w:val="00E332ED"/>
    <w:rsid w:val="00E43E01"/>
    <w:rsid w:val="00E50C02"/>
    <w:rsid w:val="00E50FBC"/>
    <w:rsid w:val="00E52515"/>
    <w:rsid w:val="00E53C87"/>
    <w:rsid w:val="00E56965"/>
    <w:rsid w:val="00E61ABC"/>
    <w:rsid w:val="00E661F5"/>
    <w:rsid w:val="00E71F37"/>
    <w:rsid w:val="00E72458"/>
    <w:rsid w:val="00E735BF"/>
    <w:rsid w:val="00E755F2"/>
    <w:rsid w:val="00E81810"/>
    <w:rsid w:val="00E83557"/>
    <w:rsid w:val="00E86F3C"/>
    <w:rsid w:val="00E91E2A"/>
    <w:rsid w:val="00E97651"/>
    <w:rsid w:val="00EA00D6"/>
    <w:rsid w:val="00EC1CB9"/>
    <w:rsid w:val="00EC3D8B"/>
    <w:rsid w:val="00ED07ED"/>
    <w:rsid w:val="00ED63BE"/>
    <w:rsid w:val="00EE2277"/>
    <w:rsid w:val="00EE2A01"/>
    <w:rsid w:val="00EE44EF"/>
    <w:rsid w:val="00EF7E23"/>
    <w:rsid w:val="00F03B1B"/>
    <w:rsid w:val="00F0579F"/>
    <w:rsid w:val="00F11680"/>
    <w:rsid w:val="00F17FE9"/>
    <w:rsid w:val="00F22E53"/>
    <w:rsid w:val="00F24AF6"/>
    <w:rsid w:val="00F34942"/>
    <w:rsid w:val="00F45D67"/>
    <w:rsid w:val="00F45E66"/>
    <w:rsid w:val="00F47F46"/>
    <w:rsid w:val="00F60417"/>
    <w:rsid w:val="00F60E6C"/>
    <w:rsid w:val="00F6135C"/>
    <w:rsid w:val="00F621AC"/>
    <w:rsid w:val="00F66BA8"/>
    <w:rsid w:val="00F70260"/>
    <w:rsid w:val="00F71CDF"/>
    <w:rsid w:val="00F72540"/>
    <w:rsid w:val="00F74818"/>
    <w:rsid w:val="00FB0D69"/>
    <w:rsid w:val="00FB10F2"/>
    <w:rsid w:val="00FB1828"/>
    <w:rsid w:val="00FC2239"/>
    <w:rsid w:val="00FC4B0C"/>
    <w:rsid w:val="00FC4F6D"/>
    <w:rsid w:val="00FD4612"/>
    <w:rsid w:val="00FD5290"/>
    <w:rsid w:val="00FD70E7"/>
    <w:rsid w:val="00FE10E8"/>
    <w:rsid w:val="00FE2823"/>
    <w:rsid w:val="00FE3A4A"/>
    <w:rsid w:val="00FE62EC"/>
    <w:rsid w:val="00FF0543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5057"/>
  <w15:chartTrackingRefBased/>
  <w15:docId w15:val="{57682345-D2DC-8747-9A67-1EA13F9A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C0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4C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13D9"/>
    <w:rPr>
      <w:sz w:val="22"/>
      <w:szCs w:val="22"/>
    </w:rPr>
  </w:style>
  <w:style w:type="paragraph" w:customStyle="1" w:styleId="Default">
    <w:name w:val="Default"/>
    <w:rsid w:val="00314448"/>
    <w:pPr>
      <w:autoSpaceDE w:val="0"/>
      <w:autoSpaceDN w:val="0"/>
      <w:adjustRightInd w:val="0"/>
    </w:pPr>
    <w:rPr>
      <w:rFonts w:ascii="AAFPMP+TimesNewRoman" w:hAnsi="AAFPMP+TimesNewRoman" w:cs="AAFPMP+TimesNew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57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8573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57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73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16F0"/>
    <w:pPr>
      <w:ind w:left="720"/>
      <w:contextualSpacing/>
    </w:pPr>
  </w:style>
  <w:style w:type="character" w:customStyle="1" w:styleId="a">
    <w:name w:val="a"/>
    <w:basedOn w:val="DefaultParagraphFont"/>
    <w:rsid w:val="00A17B18"/>
  </w:style>
  <w:style w:type="character" w:customStyle="1" w:styleId="l6">
    <w:name w:val="l6"/>
    <w:basedOn w:val="DefaultParagraphFont"/>
    <w:rsid w:val="00A17B18"/>
  </w:style>
  <w:style w:type="character" w:customStyle="1" w:styleId="apple-converted-space">
    <w:name w:val="apple-converted-space"/>
    <w:basedOn w:val="DefaultParagraphFont"/>
    <w:rsid w:val="00A17B18"/>
  </w:style>
  <w:style w:type="character" w:customStyle="1" w:styleId="l">
    <w:name w:val="l"/>
    <w:basedOn w:val="DefaultParagraphFont"/>
    <w:rsid w:val="00BC51FA"/>
  </w:style>
  <w:style w:type="paragraph" w:customStyle="1" w:styleId="p0">
    <w:name w:val="p0"/>
    <w:basedOn w:val="Normal"/>
    <w:rsid w:val="004A715E"/>
    <w:pPr>
      <w:spacing w:line="273" w:lineRule="auto"/>
    </w:pPr>
    <w:rPr>
      <w:rFonts w:eastAsia="Times New Roman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FE3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DAC41-28DD-4114-92D5-53D7D4D75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</dc:creator>
  <cp:keywords/>
  <cp:lastModifiedBy>Dell</cp:lastModifiedBy>
  <cp:revision>7</cp:revision>
  <cp:lastPrinted>2023-12-30T03:27:00Z</cp:lastPrinted>
  <dcterms:created xsi:type="dcterms:W3CDTF">2023-12-23T05:22:00Z</dcterms:created>
  <dcterms:modified xsi:type="dcterms:W3CDTF">2024-01-01T14:01:00Z</dcterms:modified>
</cp:coreProperties>
</file>